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F49D" w14:textId="6759ABC7" w:rsidR="00673C9C" w:rsidRDefault="00673C9C" w:rsidP="00DB3EBA">
      <w:pPr>
        <w:jc w:val="both"/>
        <w:rPr>
          <w:lang w:val="en-US"/>
        </w:rPr>
        <w:pPrChange w:id="0" w:author="Adame Espinosa Francisco Javier" w:date="2024-04-16T12:56:00Z">
          <w:pPr/>
        </w:pPrChange>
      </w:pPr>
      <w:r w:rsidRPr="00673C9C">
        <w:rPr>
          <w:lang w:val="en-US"/>
        </w:rPr>
        <w:t xml:space="preserve">I am </w:t>
      </w:r>
      <w:del w:id="1" w:author="Adame Espinosa Francisco Javier" w:date="2024-04-16T11:47:00Z">
        <w:r w:rsidRPr="00673C9C" w:rsidDel="000E6BFF">
          <w:rPr>
            <w:lang w:val="en-US"/>
          </w:rPr>
          <w:delText xml:space="preserve">interested </w:delText>
        </w:r>
      </w:del>
      <w:ins w:id="2" w:author="Adame Espinosa Francisco Javier" w:date="2024-04-16T11:47:00Z">
        <w:r w:rsidR="000E6BFF">
          <w:rPr>
            <w:lang w:val="en-US"/>
          </w:rPr>
          <w:t xml:space="preserve">writing you to </w:t>
        </w:r>
      </w:ins>
      <w:ins w:id="3" w:author="Adame Espinosa Francisco Javier" w:date="2024-04-16T11:49:00Z">
        <w:r w:rsidR="000E6BFF">
          <w:rPr>
            <w:lang w:val="en-US"/>
          </w:rPr>
          <w:t xml:space="preserve">express my interest in applying </w:t>
        </w:r>
      </w:ins>
      <w:ins w:id="4" w:author="Adame Espinosa Francisco Javier" w:date="2024-04-16T11:47:00Z">
        <w:r w:rsidR="000E6BFF">
          <w:rPr>
            <w:lang w:val="en-US"/>
          </w:rPr>
          <w:t xml:space="preserve">for </w:t>
        </w:r>
      </w:ins>
      <w:del w:id="5" w:author="Adame Espinosa Francisco Javier" w:date="2024-04-16T11:47:00Z">
        <w:r w:rsidRPr="00673C9C" w:rsidDel="000E6BFF">
          <w:rPr>
            <w:lang w:val="en-US"/>
          </w:rPr>
          <w:delText xml:space="preserve">in being part of </w:delText>
        </w:r>
      </w:del>
      <w:r w:rsidRPr="00673C9C">
        <w:rPr>
          <w:lang w:val="en-US"/>
        </w:rPr>
        <w:t>the PhD summer internship</w:t>
      </w:r>
      <w:ins w:id="6" w:author="Adame Espinosa Francisco Javier" w:date="2024-04-16T11:49:00Z">
        <w:r w:rsidR="000E6BFF">
          <w:rPr>
            <w:lang w:val="en-US"/>
          </w:rPr>
          <w:t xml:space="preserve"> position</w:t>
        </w:r>
      </w:ins>
      <w:r w:rsidRPr="00673C9C">
        <w:rPr>
          <w:lang w:val="en-US"/>
        </w:rPr>
        <w:t xml:space="preserve"> at the Bank of Mexico. I am a PhD candidate in the Economics department at the University of Western Ontario</w:t>
      </w:r>
      <w:ins w:id="7" w:author="Adame Espinosa Francisco Javier" w:date="2024-04-16T11:49:00Z">
        <w:r w:rsidR="000E6BFF">
          <w:rPr>
            <w:lang w:val="en-US"/>
          </w:rPr>
          <w:t xml:space="preserve">, with </w:t>
        </w:r>
      </w:ins>
      <w:ins w:id="8" w:author="Adame Espinosa Francisco Javier" w:date="2024-04-16T11:50:00Z">
        <w:r w:rsidR="000E6BFF">
          <w:rPr>
            <w:lang w:val="en-US"/>
          </w:rPr>
          <w:t xml:space="preserve">plans to enter the </w:t>
        </w:r>
        <w:r w:rsidR="00ED56E0">
          <w:rPr>
            <w:lang w:val="en-US"/>
          </w:rPr>
          <w:t>job market in the</w:t>
        </w:r>
      </w:ins>
      <w:del w:id="9" w:author="Adame Espinosa Francisco Javier" w:date="2024-04-16T11:49:00Z">
        <w:r w:rsidRPr="00673C9C" w:rsidDel="000E6BFF">
          <w:rPr>
            <w:lang w:val="en-US"/>
          </w:rPr>
          <w:delText>.</w:delText>
        </w:r>
      </w:del>
      <w:r w:rsidRPr="00673C9C">
        <w:rPr>
          <w:lang w:val="en-US"/>
        </w:rPr>
        <w:t xml:space="preserve"> </w:t>
      </w:r>
      <w:del w:id="10" w:author="Adame Espinosa Francisco Javier" w:date="2024-04-16T11:50:00Z">
        <w:r w:rsidRPr="00673C9C" w:rsidDel="00ED56E0">
          <w:rPr>
            <w:lang w:val="en-US"/>
          </w:rPr>
          <w:delText xml:space="preserve">I am currently in </w:delText>
        </w:r>
      </w:del>
      <w:del w:id="11" w:author="Adame Espinosa Francisco Javier" w:date="2024-04-16T11:45:00Z">
        <w:r w:rsidRPr="00673C9C" w:rsidDel="000E6BFF">
          <w:rPr>
            <w:lang w:val="en-US"/>
          </w:rPr>
          <w:delText xml:space="preserve">my </w:delText>
        </w:r>
      </w:del>
      <w:del w:id="12" w:author="Adame Espinosa Francisco Javier" w:date="2024-04-16T11:50:00Z">
        <w:r w:rsidRPr="00673C9C" w:rsidDel="00ED56E0">
          <w:rPr>
            <w:lang w:val="en-US"/>
          </w:rPr>
          <w:delText xml:space="preserve">fifth year </w:delText>
        </w:r>
      </w:del>
      <w:ins w:id="13" w:author="Adame Espinosa Francisco Javier" w:date="2024-04-16T11:50:00Z">
        <w:r w:rsidR="00ED56E0">
          <w:rPr>
            <w:lang w:val="en-US"/>
          </w:rPr>
          <w:t xml:space="preserve">forthcoming </w:t>
        </w:r>
      </w:ins>
      <w:ins w:id="14" w:author="Adame Espinosa Francisco Javier" w:date="2024-04-16T11:46:00Z">
        <w:r w:rsidR="000E6BFF">
          <w:rPr>
            <w:lang w:val="en-US"/>
          </w:rPr>
          <w:t>2024-2025 academic year</w:t>
        </w:r>
      </w:ins>
      <w:del w:id="15" w:author="Adame Espinosa Francisco Javier" w:date="2024-04-16T11:46:00Z">
        <w:r w:rsidRPr="00673C9C" w:rsidDel="000E6BFF">
          <w:rPr>
            <w:lang w:val="en-US"/>
          </w:rPr>
          <w:delText>with an expected graduation date of May 2025</w:delText>
        </w:r>
      </w:del>
      <w:r w:rsidRPr="00673C9C">
        <w:rPr>
          <w:lang w:val="en-US"/>
        </w:rPr>
        <w:t xml:space="preserve">. My research interests </w:t>
      </w:r>
      <w:del w:id="16" w:author="Adame Espinosa Francisco Javier" w:date="2024-04-16T11:53:00Z">
        <w:r w:rsidRPr="00673C9C" w:rsidDel="001D30A4">
          <w:rPr>
            <w:lang w:val="en-US"/>
          </w:rPr>
          <w:delText>are</w:delText>
        </w:r>
      </w:del>
      <w:ins w:id="17" w:author="Adame Espinosa Francisco Javier" w:date="2024-04-16T11:51:00Z">
        <w:r w:rsidR="00ED56E0">
          <w:rPr>
            <w:lang w:val="en-US"/>
          </w:rPr>
          <w:t>encompass the intersection of</w:t>
        </w:r>
      </w:ins>
      <w:r w:rsidRPr="00673C9C">
        <w:rPr>
          <w:lang w:val="en-US"/>
        </w:rPr>
        <w:t xml:space="preserve"> </w:t>
      </w:r>
      <w:del w:id="18" w:author="Adame Espinosa Francisco Javier" w:date="2024-04-16T11:51:00Z">
        <w:r w:rsidRPr="00673C9C" w:rsidDel="00ED56E0">
          <w:rPr>
            <w:lang w:val="en-US"/>
          </w:rPr>
          <w:delText xml:space="preserve">Empirical Industrial Organization, </w:delText>
        </w:r>
      </w:del>
      <w:r w:rsidRPr="00673C9C">
        <w:rPr>
          <w:lang w:val="en-US"/>
        </w:rPr>
        <w:t>Applied Microeconomics</w:t>
      </w:r>
      <w:ins w:id="19" w:author="Adame Espinosa Francisco Javier" w:date="2024-04-16T11:51:00Z">
        <w:r w:rsidR="00ED56E0">
          <w:rPr>
            <w:lang w:val="en-US"/>
          </w:rPr>
          <w:t xml:space="preserve"> and Industrial Organization with </w:t>
        </w:r>
      </w:ins>
      <w:ins w:id="20" w:author="Adame Espinosa Francisco Javier" w:date="2024-04-16T11:52:00Z">
        <w:r w:rsidR="00ED56E0">
          <w:rPr>
            <w:lang w:val="en-US"/>
          </w:rPr>
          <w:t xml:space="preserve">particular </w:t>
        </w:r>
      </w:ins>
      <w:ins w:id="21" w:author="Adame Espinosa Francisco Javier" w:date="2024-04-16T11:53:00Z">
        <w:r w:rsidR="00ED56E0">
          <w:rPr>
            <w:lang w:val="en-US"/>
          </w:rPr>
          <w:t>focus on their implications</w:t>
        </w:r>
      </w:ins>
      <w:ins w:id="22" w:author="Adame Espinosa Francisco Javier" w:date="2024-04-16T11:52:00Z">
        <w:r w:rsidR="00ED56E0">
          <w:rPr>
            <w:lang w:val="en-US"/>
          </w:rPr>
          <w:t xml:space="preserve"> </w:t>
        </w:r>
      </w:ins>
      <w:ins w:id="23" w:author="Adame Espinosa Francisco Javier" w:date="2024-04-16T11:53:00Z">
        <w:r w:rsidR="00ED56E0">
          <w:rPr>
            <w:lang w:val="en-US"/>
          </w:rPr>
          <w:t>for</w:t>
        </w:r>
      </w:ins>
      <w:ins w:id="24" w:author="Adame Espinosa Francisco Javier" w:date="2024-04-16T11:52:00Z">
        <w:r w:rsidR="00ED56E0">
          <w:rPr>
            <w:lang w:val="en-US"/>
          </w:rPr>
          <w:t xml:space="preserve"> </w:t>
        </w:r>
      </w:ins>
      <w:del w:id="25" w:author="Adame Espinosa Francisco Javier" w:date="2024-04-16T11:51:00Z">
        <w:r w:rsidRPr="00673C9C" w:rsidDel="00ED56E0">
          <w:rPr>
            <w:lang w:val="en-US"/>
          </w:rPr>
          <w:delText>,</w:delText>
        </w:r>
      </w:del>
      <w:del w:id="26" w:author="Adame Espinosa Francisco Javier" w:date="2024-04-16T11:52:00Z">
        <w:r w:rsidRPr="00673C9C" w:rsidDel="00ED56E0">
          <w:rPr>
            <w:lang w:val="en-US"/>
          </w:rPr>
          <w:delText xml:space="preserve"> and P</w:delText>
        </w:r>
      </w:del>
      <w:ins w:id="27" w:author="Adame Espinosa Francisco Javier" w:date="2024-04-16T11:52:00Z">
        <w:r w:rsidR="00ED56E0">
          <w:rPr>
            <w:lang w:val="en-US"/>
          </w:rPr>
          <w:t>p</w:t>
        </w:r>
      </w:ins>
      <w:r w:rsidRPr="00673C9C">
        <w:rPr>
          <w:lang w:val="en-US"/>
        </w:rPr>
        <w:t xml:space="preserve">ublic </w:t>
      </w:r>
      <w:ins w:id="28" w:author="Adame Espinosa Francisco Javier" w:date="2024-04-16T11:52:00Z">
        <w:r w:rsidR="00ED56E0">
          <w:rPr>
            <w:lang w:val="en-US"/>
          </w:rPr>
          <w:t>p</w:t>
        </w:r>
      </w:ins>
      <w:del w:id="29" w:author="Adame Espinosa Francisco Javier" w:date="2024-04-16T11:52:00Z">
        <w:r w:rsidRPr="00673C9C" w:rsidDel="00ED56E0">
          <w:rPr>
            <w:lang w:val="en-US"/>
          </w:rPr>
          <w:delText>P</w:delText>
        </w:r>
      </w:del>
      <w:r w:rsidRPr="00673C9C">
        <w:rPr>
          <w:lang w:val="en-US"/>
        </w:rPr>
        <w:t xml:space="preserve">olicy. </w:t>
      </w:r>
    </w:p>
    <w:p w14:paraId="57466A4D" w14:textId="076E623D" w:rsidR="00673C9C" w:rsidRDefault="00673C9C" w:rsidP="00DB3EBA">
      <w:pPr>
        <w:jc w:val="both"/>
        <w:rPr>
          <w:lang w:val="en-US"/>
        </w:rPr>
        <w:pPrChange w:id="30" w:author="Adame Espinosa Francisco Javier" w:date="2024-04-16T12:56:00Z">
          <w:pPr/>
        </w:pPrChange>
      </w:pPr>
      <w:r w:rsidRPr="00673C9C">
        <w:rPr>
          <w:lang w:val="en-US"/>
        </w:rPr>
        <w:t>During the internship, I plan to work on my Job Market Paper (JMP), “Tax Evasion and Productivity”. In the paper, I study how the fiscal environment generates heterogeneous incentives for firms and the effects of these incentives on firms’ decisions to misreport their activity to the authorities. By misreporting, firms can increase their after-tax profits by reducing their fiscal burden. The fiscal environment also affects firm growth and the firm’s optimization decisions. This is relevant for several reasons. First, it matters from a public policy perspective because tax evasion causes significant tax revenue losses for governments around the globe. Second, the f</w:t>
      </w:r>
      <w:del w:id="31" w:author="Adame Espinosa Francisco Javier" w:date="2024-04-16T11:54:00Z">
        <w:r w:rsidRPr="00673C9C" w:rsidDel="00680BAC">
          <w:rPr>
            <w:lang w:val="en-US"/>
          </w:rPr>
          <w:delText xml:space="preserve"> </w:delText>
        </w:r>
      </w:del>
      <w:r w:rsidRPr="00673C9C">
        <w:rPr>
          <w:lang w:val="en-US"/>
        </w:rPr>
        <w:t xml:space="preserve">iscal environment might lead to </w:t>
      </w:r>
      <w:proofErr w:type="spellStart"/>
      <w:r w:rsidRPr="00673C9C">
        <w:rPr>
          <w:lang w:val="en-US"/>
        </w:rPr>
        <w:t>unoptimal</w:t>
      </w:r>
      <w:proofErr w:type="spellEnd"/>
      <w:r w:rsidRPr="00673C9C">
        <w:rPr>
          <w:lang w:val="en-US"/>
        </w:rPr>
        <w:t xml:space="preserve"> decisions from the firms slowing down the aggregate productivity of a country. Third, tax evasion might significantly bias our estimates of production functions and firm-level productivity. </w:t>
      </w:r>
    </w:p>
    <w:p w14:paraId="47064ED7" w14:textId="43D23D97" w:rsidR="001A0609" w:rsidRDefault="00673C9C" w:rsidP="00DB3EBA">
      <w:pPr>
        <w:jc w:val="both"/>
        <w:rPr>
          <w:ins w:id="32" w:author="Adame Espinosa Francisco Javier" w:date="2024-04-16T12:32:00Z"/>
          <w:lang w:val="en-US"/>
        </w:rPr>
        <w:pPrChange w:id="33" w:author="Adame Espinosa Francisco Javier" w:date="2024-04-16T12:56:00Z">
          <w:pPr/>
        </w:pPrChange>
      </w:pPr>
      <w:commentRangeStart w:id="34"/>
      <w:r w:rsidRPr="00673C9C">
        <w:rPr>
          <w:lang w:val="en-US"/>
        </w:rPr>
        <w:t xml:space="preserve">My JMP focuses </w:t>
      </w:r>
      <w:del w:id="35" w:author="Adame Espinosa Francisco Javier" w:date="2024-04-16T12:23:00Z">
        <w:r w:rsidRPr="00673C9C" w:rsidDel="0065401F">
          <w:rPr>
            <w:lang w:val="en-US"/>
          </w:rPr>
          <w:delText>in particular on</w:delText>
        </w:r>
      </w:del>
      <w:ins w:id="36" w:author="Adame Espinosa Francisco Javier" w:date="2024-04-16T12:23:00Z">
        <w:r w:rsidR="0065401F">
          <w:rPr>
            <w:lang w:val="en-US"/>
          </w:rPr>
          <w:t>in studying</w:t>
        </w:r>
      </w:ins>
      <w:r w:rsidRPr="00673C9C">
        <w:rPr>
          <w:lang w:val="en-US"/>
        </w:rPr>
        <w:t xml:space="preserve"> tax evasion through cost overreporting by manufacturing f</w:t>
      </w:r>
      <w:del w:id="37" w:author="Adame Espinosa Francisco Javier" w:date="2024-04-16T11:55:00Z">
        <w:r w:rsidRPr="00673C9C" w:rsidDel="00680BAC">
          <w:rPr>
            <w:lang w:val="en-US"/>
          </w:rPr>
          <w:delText xml:space="preserve"> </w:delText>
        </w:r>
      </w:del>
      <w:r w:rsidRPr="00673C9C">
        <w:rPr>
          <w:lang w:val="en-US"/>
        </w:rPr>
        <w:t>irms in developing countries</w:t>
      </w:r>
      <w:commentRangeEnd w:id="34"/>
      <w:r w:rsidR="00680BAC">
        <w:rPr>
          <w:rStyle w:val="Refdecomentario"/>
        </w:rPr>
        <w:commentReference w:id="34"/>
      </w:r>
      <w:r w:rsidRPr="00673C9C">
        <w:rPr>
          <w:lang w:val="en-US"/>
        </w:rPr>
        <w:t>.</w:t>
      </w:r>
      <w:ins w:id="38" w:author="Adame Espinosa Francisco Javier" w:date="2024-04-16T12:24:00Z">
        <w:r w:rsidR="0065401F">
          <w:rPr>
            <w:lang w:val="en-US"/>
          </w:rPr>
          <w:t xml:space="preserve"> </w:t>
        </w:r>
      </w:ins>
      <w:ins w:id="39" w:author="Adame Espinosa Francisco Javier" w:date="2024-04-16T12:43:00Z">
        <w:r w:rsidR="003540CD">
          <w:rPr>
            <w:lang w:val="en-US"/>
          </w:rPr>
          <w:t>First,</w:t>
        </w:r>
      </w:ins>
      <w:commentRangeStart w:id="40"/>
      <w:ins w:id="41" w:author="Adame Espinosa Francisco Javier" w:date="2024-04-16T12:36:00Z">
        <w:r w:rsidR="001A0609">
          <w:rPr>
            <w:lang w:val="en-US"/>
          </w:rPr>
          <w:t xml:space="preserve"> </w:t>
        </w:r>
      </w:ins>
      <w:ins w:id="42" w:author="Adame Espinosa Francisco Javier" w:date="2024-04-16T12:37:00Z">
        <w:r w:rsidR="001A0609">
          <w:rPr>
            <w:lang w:val="en-US"/>
          </w:rPr>
          <w:t xml:space="preserve">I </w:t>
        </w:r>
      </w:ins>
      <w:ins w:id="43" w:author="Adame Espinosa Francisco Javier" w:date="2024-04-16T12:38:00Z">
        <w:r w:rsidR="001A0609">
          <w:rPr>
            <w:lang w:val="en-US"/>
          </w:rPr>
          <w:t xml:space="preserve">contribute to the literature by </w:t>
        </w:r>
      </w:ins>
      <w:ins w:id="44" w:author="Adame Espinosa Francisco Javier" w:date="2024-04-16T12:37:00Z">
        <w:r w:rsidR="001A0609">
          <w:rPr>
            <w:lang w:val="en-US"/>
          </w:rPr>
          <w:t>provid</w:t>
        </w:r>
      </w:ins>
      <w:ins w:id="45" w:author="Adame Espinosa Francisco Javier" w:date="2024-04-16T12:38:00Z">
        <w:r w:rsidR="001A0609">
          <w:rPr>
            <w:lang w:val="en-US"/>
          </w:rPr>
          <w:t>ing</w:t>
        </w:r>
      </w:ins>
      <w:ins w:id="46" w:author="Adame Espinosa Francisco Javier" w:date="2024-04-16T12:37:00Z">
        <w:r w:rsidR="001A0609">
          <w:rPr>
            <w:lang w:val="en-US"/>
          </w:rPr>
          <w:t xml:space="preserve"> a novel</w:t>
        </w:r>
      </w:ins>
      <w:ins w:id="47" w:author="Adame Espinosa Francisco Javier" w:date="2024-04-16T12:38:00Z">
        <w:r w:rsidR="001A0609">
          <w:rPr>
            <w:lang w:val="en-US"/>
          </w:rPr>
          <w:t xml:space="preserve"> empirical strategy</w:t>
        </w:r>
      </w:ins>
      <w:ins w:id="48" w:author="Adame Espinosa Francisco Javier" w:date="2024-04-16T12:37:00Z">
        <w:r w:rsidR="001A0609">
          <w:rPr>
            <w:lang w:val="en-US"/>
          </w:rPr>
          <w:t xml:space="preserve"> to estimate cost </w:t>
        </w:r>
      </w:ins>
      <w:ins w:id="49" w:author="Adame Espinosa Francisco Javier" w:date="2024-04-16T12:38:00Z">
        <w:r w:rsidR="001A0609">
          <w:rPr>
            <w:lang w:val="en-US"/>
          </w:rPr>
          <w:t xml:space="preserve">overreporting using </w:t>
        </w:r>
      </w:ins>
      <w:ins w:id="50" w:author="Adame Espinosa Francisco Javier" w:date="2024-04-16T12:39:00Z">
        <w:r w:rsidR="001A0609" w:rsidRPr="00673C9C">
          <w:rPr>
            <w:lang w:val="en-US"/>
          </w:rPr>
          <w:t>commonly available firm-level data</w:t>
        </w:r>
        <w:r w:rsidR="001A0609">
          <w:rPr>
            <w:lang w:val="en-US"/>
          </w:rPr>
          <w:t xml:space="preserve">. </w:t>
        </w:r>
      </w:ins>
      <w:commentRangeEnd w:id="40"/>
      <w:ins w:id="51" w:author="Adame Espinosa Francisco Javier" w:date="2024-04-16T12:41:00Z">
        <w:r w:rsidR="003540CD">
          <w:rPr>
            <w:rStyle w:val="Refdecomentario"/>
          </w:rPr>
          <w:commentReference w:id="40"/>
        </w:r>
      </w:ins>
      <w:ins w:id="52" w:author="Adame Espinosa Francisco Javier" w:date="2024-04-16T12:39:00Z">
        <w:r w:rsidR="001A0609">
          <w:rPr>
            <w:lang w:val="en-US"/>
          </w:rPr>
          <w:t>This approach allows to address issues associated with</w:t>
        </w:r>
      </w:ins>
      <w:ins w:id="53" w:author="Adame Espinosa Francisco Javier" w:date="2024-04-16T12:40:00Z">
        <w:r w:rsidR="001A0609">
          <w:rPr>
            <w:lang w:val="en-US"/>
          </w:rPr>
          <w:t xml:space="preserve"> identifying cost overreporting in low productivity firms</w:t>
        </w:r>
      </w:ins>
      <w:ins w:id="54" w:author="Adame Espinosa Francisco Javier" w:date="2024-04-16T12:42:00Z">
        <w:r w:rsidR="003540CD">
          <w:rPr>
            <w:lang w:val="en-US"/>
          </w:rPr>
          <w:t xml:space="preserve"> and data availability due to restricted administrative data. </w:t>
        </w:r>
      </w:ins>
      <w:ins w:id="55" w:author="Adame Espinosa Francisco Javier" w:date="2024-04-16T12:43:00Z">
        <w:r w:rsidR="003540CD">
          <w:rPr>
            <w:lang w:val="en-US"/>
          </w:rPr>
          <w:t xml:space="preserve">Second, I </w:t>
        </w:r>
      </w:ins>
      <w:ins w:id="56" w:author="Adame Espinosa Francisco Javier" w:date="2024-04-16T12:44:00Z">
        <w:r w:rsidR="003540CD" w:rsidRPr="00673C9C">
          <w:rPr>
            <w:lang w:val="en-US"/>
          </w:rPr>
          <w:t xml:space="preserve">formally show that ignoring cost overreporting leads to downward biased productivity estimates. Lastly, </w:t>
        </w:r>
        <w:r w:rsidR="003540CD">
          <w:rPr>
            <w:lang w:val="en-US"/>
          </w:rPr>
          <w:t xml:space="preserve">I theoretically </w:t>
        </w:r>
        <w:r w:rsidR="003540CD" w:rsidRPr="00673C9C">
          <w:rPr>
            <w:lang w:val="en-US"/>
          </w:rPr>
          <w:t>demonstrate how to recover productivity in the presence of tax evasion.</w:t>
        </w:r>
      </w:ins>
    </w:p>
    <w:p w14:paraId="293CBA22" w14:textId="3BAACE32" w:rsidR="00673C9C" w:rsidDel="003540CD" w:rsidRDefault="00673C9C" w:rsidP="00DB3EBA">
      <w:pPr>
        <w:jc w:val="both"/>
        <w:rPr>
          <w:del w:id="57" w:author="Adame Espinosa Francisco Javier" w:date="2024-04-16T12:31:00Z"/>
          <w:lang w:val="en-US"/>
        </w:rPr>
        <w:pPrChange w:id="58" w:author="Adame Espinosa Francisco Javier" w:date="2024-04-16T12:56:00Z">
          <w:pPr/>
        </w:pPrChange>
      </w:pPr>
      <w:commentRangeStart w:id="59"/>
      <w:del w:id="60" w:author="Adame Espinosa Francisco Javier" w:date="2024-04-16T12:24:00Z">
        <w:r w:rsidRPr="00673C9C" w:rsidDel="0065401F">
          <w:rPr>
            <w:lang w:val="en-US"/>
          </w:rPr>
          <w:delText xml:space="preserve"> </w:delText>
        </w:r>
      </w:del>
      <w:del w:id="61" w:author="Adame Espinosa Francisco Javier" w:date="2024-04-16T12:28:00Z">
        <w:r w:rsidRPr="00673C9C" w:rsidDel="0065401F">
          <w:rPr>
            <w:lang w:val="en-US"/>
          </w:rPr>
          <w:delText>The challenge</w:delText>
        </w:r>
      </w:del>
      <w:del w:id="62" w:author="Adame Espinosa Francisco Javier" w:date="2024-04-16T12:44:00Z">
        <w:r w:rsidRPr="00673C9C" w:rsidDel="003540CD">
          <w:rPr>
            <w:lang w:val="en-US"/>
          </w:rPr>
          <w:delText xml:space="preserve"> </w:delText>
        </w:r>
      </w:del>
      <w:del w:id="63" w:author="Adame Espinosa Francisco Javier" w:date="2024-04-16T12:28:00Z">
        <w:r w:rsidRPr="00673C9C" w:rsidDel="0065401F">
          <w:rPr>
            <w:lang w:val="en-US"/>
          </w:rPr>
          <w:delText xml:space="preserve">of </w:delText>
        </w:r>
      </w:del>
      <w:del w:id="64" w:author="Adame Espinosa Francisco Javier" w:date="2024-04-16T12:44:00Z">
        <w:r w:rsidRPr="00673C9C" w:rsidDel="003540CD">
          <w:rPr>
            <w:lang w:val="en-US"/>
          </w:rPr>
          <w:delText xml:space="preserve">identifying cost overreporting is that it might be mislabelled as low productivity. Intuitively, for a given level of output, high input utilization might be due to cost overreporting or because of a negative productivity shock. </w:delText>
        </w:r>
      </w:del>
      <w:del w:id="65" w:author="Adame Espinosa Francisco Javier" w:date="2024-04-16T12:29:00Z">
        <w:r w:rsidRPr="00673C9C" w:rsidDel="0065401F">
          <w:rPr>
            <w:lang w:val="en-US"/>
          </w:rPr>
          <w:delText>A s</w:delText>
        </w:r>
      </w:del>
      <w:del w:id="66" w:author="Adame Espinosa Francisco Javier" w:date="2024-04-16T12:44:00Z">
        <w:r w:rsidRPr="00673C9C" w:rsidDel="003540CD">
          <w:rPr>
            <w:lang w:val="en-US"/>
          </w:rPr>
          <w:delText xml:space="preserve">econd non-trivial </w:delText>
        </w:r>
      </w:del>
      <w:del w:id="67" w:author="Adame Espinosa Francisco Javier" w:date="2024-04-16T12:29:00Z">
        <w:r w:rsidRPr="00673C9C" w:rsidDel="0065401F">
          <w:rPr>
            <w:lang w:val="en-US"/>
          </w:rPr>
          <w:delText xml:space="preserve">challenge </w:delText>
        </w:r>
      </w:del>
      <w:del w:id="68" w:author="Adame Espinosa Francisco Javier" w:date="2024-04-16T12:44:00Z">
        <w:r w:rsidRPr="00673C9C" w:rsidDel="003540CD">
          <w:rPr>
            <w:lang w:val="en-US"/>
          </w:rPr>
          <w:delText xml:space="preserve">is </w:delText>
        </w:r>
      </w:del>
      <w:del w:id="69" w:author="Adame Espinosa Francisco Javier" w:date="2024-04-16T12:29:00Z">
        <w:r w:rsidRPr="00673C9C" w:rsidDel="0065401F">
          <w:rPr>
            <w:lang w:val="en-US"/>
          </w:rPr>
          <w:delText xml:space="preserve">that researchers interested in </w:delText>
        </w:r>
      </w:del>
      <w:del w:id="70" w:author="Adame Espinosa Francisco Javier" w:date="2024-04-16T12:44:00Z">
        <w:r w:rsidRPr="00673C9C" w:rsidDel="003540CD">
          <w:rPr>
            <w:lang w:val="en-US"/>
          </w:rPr>
          <w:delText xml:space="preserve">corporate tax evasion </w:delText>
        </w:r>
      </w:del>
      <w:del w:id="71" w:author="Adame Espinosa Francisco Javier" w:date="2024-04-16T12:29:00Z">
        <w:r w:rsidRPr="00673C9C" w:rsidDel="0065401F">
          <w:rPr>
            <w:lang w:val="en-US"/>
          </w:rPr>
          <w:delText xml:space="preserve">have had to rely on </w:delText>
        </w:r>
      </w:del>
      <w:del w:id="72" w:author="Adame Espinosa Francisco Javier" w:date="2024-04-16T12:44:00Z">
        <w:r w:rsidRPr="00673C9C" w:rsidDel="003540CD">
          <w:rPr>
            <w:lang w:val="en-US"/>
          </w:rPr>
          <w:delText>government administrative data</w:delText>
        </w:r>
      </w:del>
      <w:del w:id="73" w:author="Adame Espinosa Francisco Javier" w:date="2024-04-16T12:30:00Z">
        <w:r w:rsidRPr="00673C9C" w:rsidDel="0065401F">
          <w:rPr>
            <w:lang w:val="en-US"/>
          </w:rPr>
          <w:delText xml:space="preserve"> to study this phenomenon</w:delText>
        </w:r>
      </w:del>
      <w:del w:id="74" w:author="Adame Espinosa Francisco Javier" w:date="2024-04-16T12:44:00Z">
        <w:r w:rsidRPr="00673C9C" w:rsidDel="003540CD">
          <w:rPr>
            <w:lang w:val="en-US"/>
          </w:rPr>
          <w:delText xml:space="preserve">. </w:delText>
        </w:r>
      </w:del>
      <w:del w:id="75" w:author="Adame Espinosa Francisco Javier" w:date="2024-04-16T12:30:00Z">
        <w:r w:rsidRPr="00673C9C" w:rsidDel="0065401F">
          <w:rPr>
            <w:lang w:val="en-US"/>
          </w:rPr>
          <w:delText>H</w:delText>
        </w:r>
      </w:del>
      <w:del w:id="76" w:author="Adame Espinosa Francisco Javier" w:date="2024-04-16T12:31:00Z">
        <w:r w:rsidRPr="00673C9C" w:rsidDel="0065401F">
          <w:rPr>
            <w:lang w:val="en-US"/>
          </w:rPr>
          <w:delText xml:space="preserve">owever, governments restrict access to this type of data because of privacy concerns. This restriction effectively limits research progress. </w:delText>
        </w:r>
      </w:del>
      <w:del w:id="77" w:author="Adame Espinosa Francisco Javier" w:date="2024-04-16T12:28:00Z">
        <w:r w:rsidRPr="00673C9C" w:rsidDel="0065401F">
          <w:rPr>
            <w:lang w:val="en-US"/>
          </w:rPr>
          <w:delText xml:space="preserve">In my JMP, I address both issues. </w:delText>
        </w:r>
      </w:del>
    </w:p>
    <w:p w14:paraId="15C76603" w14:textId="3BA8ED3C" w:rsidR="00673C9C" w:rsidDel="001A0609" w:rsidRDefault="003540CD" w:rsidP="00DB3EBA">
      <w:pPr>
        <w:jc w:val="both"/>
        <w:rPr>
          <w:del w:id="78" w:author="Adame Espinosa Francisco Javier" w:date="2024-04-16T12:32:00Z"/>
          <w:lang w:val="en-US"/>
        </w:rPr>
        <w:pPrChange w:id="79" w:author="Adame Espinosa Francisco Javier" w:date="2024-04-16T12:56:00Z">
          <w:pPr/>
        </w:pPrChange>
      </w:pPr>
      <w:ins w:id="80" w:author="Adame Espinosa Francisco Javier" w:date="2024-04-16T12:44:00Z">
        <w:r>
          <w:rPr>
            <w:lang w:val="en-US"/>
          </w:rPr>
          <w:t xml:space="preserve">My plan is to provide an empirical application of </w:t>
        </w:r>
      </w:ins>
      <w:ins w:id="81" w:author="Adame Espinosa Francisco Javier" w:date="2024-04-16T12:49:00Z">
        <w:r>
          <w:rPr>
            <w:lang w:val="en-US"/>
          </w:rPr>
          <w:t xml:space="preserve">my </w:t>
        </w:r>
      </w:ins>
      <w:ins w:id="82" w:author="Adame Espinosa Francisco Javier" w:date="2024-04-16T12:45:00Z">
        <w:r>
          <w:rPr>
            <w:lang w:val="en-US"/>
          </w:rPr>
          <w:t xml:space="preserve">strategy </w:t>
        </w:r>
      </w:ins>
      <w:ins w:id="83" w:author="Adame Espinosa Francisco Javier" w:date="2024-04-16T12:50:00Z">
        <w:r>
          <w:rPr>
            <w:lang w:val="en-US"/>
          </w:rPr>
          <w:t xml:space="preserve">to identify overreporting </w:t>
        </w:r>
      </w:ins>
      <w:del w:id="84" w:author="Adame Espinosa Francisco Javier" w:date="2024-04-16T12:04:00Z">
        <w:r w:rsidR="00673C9C" w:rsidRPr="00673C9C" w:rsidDel="00CC1D28">
          <w:rPr>
            <w:lang w:val="en-US"/>
          </w:rPr>
          <w:delText xml:space="preserve">The current state of the paper is that it provides </w:delText>
        </w:r>
      </w:del>
      <w:del w:id="85" w:author="Adame Espinosa Francisco Javier" w:date="2024-04-16T12:31:00Z">
        <w:r w:rsidR="00673C9C" w:rsidRPr="00673C9C" w:rsidDel="001A0609">
          <w:rPr>
            <w:lang w:val="en-US"/>
          </w:rPr>
          <w:delText xml:space="preserve">a novel strategy to estimate cost overreporting using commonly available firm-level data. The paper also formally shows that ignoring cost overreporting leads to downward biased productivity estimates. Lastly, the paper demonstrates how to recover productivity in the presence of tax evasion. </w:delText>
        </w:r>
      </w:del>
      <w:del w:id="86" w:author="Adame Espinosa Francisco Javier" w:date="2024-04-16T12:45:00Z">
        <w:r w:rsidR="00673C9C" w:rsidRPr="00673C9C" w:rsidDel="003540CD">
          <w:rPr>
            <w:lang w:val="en-US"/>
          </w:rPr>
          <w:delText xml:space="preserve">The next step is to show how to apply the method </w:delText>
        </w:r>
      </w:del>
      <w:r w:rsidR="00673C9C" w:rsidRPr="00673C9C">
        <w:rPr>
          <w:lang w:val="en-US"/>
        </w:rPr>
        <w:t>in different fiscal settings and evaluate changes in cost overreporting due to changes in f</w:t>
      </w:r>
      <w:del w:id="87" w:author="Adame Espinosa Francisco Javier" w:date="2024-04-16T12:17:00Z">
        <w:r w:rsidR="00673C9C" w:rsidRPr="00673C9C" w:rsidDel="00A27A57">
          <w:rPr>
            <w:lang w:val="en-US"/>
          </w:rPr>
          <w:delText xml:space="preserve"> </w:delText>
        </w:r>
      </w:del>
      <w:r w:rsidR="00673C9C" w:rsidRPr="00673C9C">
        <w:rPr>
          <w:lang w:val="en-US"/>
        </w:rPr>
        <w:t xml:space="preserve">iscal policies. </w:t>
      </w:r>
    </w:p>
    <w:p w14:paraId="4CDD6B2D" w14:textId="4DEB6C77" w:rsidR="00673C9C" w:rsidRDefault="00673C9C" w:rsidP="00DB3EBA">
      <w:pPr>
        <w:jc w:val="both"/>
        <w:rPr>
          <w:lang w:val="en-US"/>
        </w:rPr>
        <w:pPrChange w:id="88" w:author="Adame Espinosa Francisco Javier" w:date="2024-04-16T12:56:00Z">
          <w:pPr/>
        </w:pPrChange>
      </w:pPr>
      <w:del w:id="89" w:author="Adame Espinosa Francisco Javier" w:date="2024-04-16T12:52:00Z">
        <w:r w:rsidRPr="00673C9C" w:rsidDel="00DB3EBA">
          <w:rPr>
            <w:lang w:val="en-US"/>
          </w:rPr>
          <w:delText xml:space="preserve">In the first application, </w:delText>
        </w:r>
      </w:del>
      <w:r w:rsidRPr="00673C9C">
        <w:rPr>
          <w:lang w:val="en-US"/>
        </w:rPr>
        <w:t xml:space="preserve">I </w:t>
      </w:r>
      <w:del w:id="90" w:author="Adame Espinosa Francisco Javier" w:date="2024-04-16T12:32:00Z">
        <w:r w:rsidRPr="00673C9C" w:rsidDel="001A0609">
          <w:rPr>
            <w:lang w:val="en-US"/>
          </w:rPr>
          <w:delText xml:space="preserve">will </w:delText>
        </w:r>
      </w:del>
      <w:ins w:id="91" w:author="Adame Espinosa Francisco Javier" w:date="2024-04-16T12:32:00Z">
        <w:r w:rsidR="001A0609">
          <w:rPr>
            <w:lang w:val="en-US"/>
          </w:rPr>
          <w:t>plan to</w:t>
        </w:r>
        <w:r w:rsidR="001A0609" w:rsidRPr="00673C9C">
          <w:rPr>
            <w:lang w:val="en-US"/>
          </w:rPr>
          <w:t xml:space="preserve"> </w:t>
        </w:r>
      </w:ins>
      <w:r w:rsidRPr="00673C9C">
        <w:rPr>
          <w:lang w:val="en-US"/>
        </w:rPr>
        <w:t xml:space="preserve">use firm-level data from Colombia between 1981 and 1991. Colombia is an interesting case because two major fiscal reforms in this period will allow me to show how to evaluate a policy change using the method. </w:t>
      </w:r>
      <w:commentRangeStart w:id="92"/>
      <w:del w:id="93" w:author="Adame Espinosa Francisco Javier" w:date="2024-04-16T12:47:00Z">
        <w:r w:rsidRPr="00673C9C" w:rsidDel="003540CD">
          <w:rPr>
            <w:lang w:val="en-US"/>
          </w:rPr>
          <w:delText>So far, I empirically document that firms react to increases in tax sales by increasing the share of input expenses over revenues.</w:delText>
        </w:r>
      </w:del>
      <w:del w:id="94" w:author="Adame Espinosa Francisco Javier" w:date="2024-04-16T12:52:00Z">
        <w:r w:rsidRPr="00673C9C" w:rsidDel="00DB3EBA">
          <w:rPr>
            <w:lang w:val="en-US"/>
          </w:rPr>
          <w:delText xml:space="preserve"> </w:delText>
        </w:r>
      </w:del>
      <w:del w:id="95" w:author="Adame Espinosa Francisco Javier" w:date="2024-04-16T12:47:00Z">
        <w:r w:rsidRPr="00673C9C" w:rsidDel="003540CD">
          <w:rPr>
            <w:lang w:val="en-US"/>
          </w:rPr>
          <w:delText xml:space="preserve">I also </w:delText>
        </w:r>
      </w:del>
      <w:del w:id="96" w:author="Adame Espinosa Francisco Javier" w:date="2024-04-16T12:52:00Z">
        <w:r w:rsidRPr="00673C9C" w:rsidDel="00DB3EBA">
          <w:rPr>
            <w:lang w:val="en-US"/>
          </w:rPr>
          <w:delText xml:space="preserve">observe </w:delText>
        </w:r>
      </w:del>
      <w:del w:id="97" w:author="Adame Espinosa Francisco Javier" w:date="2024-04-16T12:47:00Z">
        <w:r w:rsidRPr="00673C9C" w:rsidDel="003540CD">
          <w:rPr>
            <w:lang w:val="en-US"/>
          </w:rPr>
          <w:delText xml:space="preserve">in the data </w:delText>
        </w:r>
      </w:del>
      <w:del w:id="98" w:author="Adame Espinosa Francisco Javier" w:date="2024-04-16T12:52:00Z">
        <w:r w:rsidRPr="00673C9C" w:rsidDel="00DB3EBA">
          <w:rPr>
            <w:lang w:val="en-US"/>
          </w:rPr>
          <w:delText xml:space="preserve">that firms with juridical organizations with the lowest incentives to evade have consistently lower input cost share of revenues than other firms. </w:delText>
        </w:r>
        <w:commentRangeEnd w:id="92"/>
        <w:r w:rsidR="003540CD" w:rsidDel="00DB3EBA">
          <w:rPr>
            <w:rStyle w:val="Refdecomentario"/>
          </w:rPr>
          <w:commentReference w:id="92"/>
        </w:r>
        <w:r w:rsidRPr="00673C9C" w:rsidDel="00DB3EBA">
          <w:rPr>
            <w:lang w:val="en-US"/>
          </w:rPr>
          <w:delText>Although this is not conclusive evidence, these facts are in line with the cost overreporting hypothesis.</w:delText>
        </w:r>
      </w:del>
      <w:r w:rsidRPr="00673C9C">
        <w:rPr>
          <w:lang w:val="en-US"/>
        </w:rPr>
        <w:t xml:space="preserve"> </w:t>
      </w:r>
      <w:ins w:id="99" w:author="Adame Espinosa Francisco Javier" w:date="2024-04-16T12:55:00Z">
        <w:r w:rsidR="00DB3EBA">
          <w:rPr>
            <w:lang w:val="en-US"/>
          </w:rPr>
          <w:t>To do this aim I plan two proceed in two steps</w:t>
        </w:r>
      </w:ins>
      <w:commentRangeEnd w:id="59"/>
      <w:ins w:id="100" w:author="Adame Espinosa Francisco Javier" w:date="2024-04-16T13:02:00Z">
        <w:r w:rsidR="00FF12DF">
          <w:rPr>
            <w:rStyle w:val="Refdecomentario"/>
          </w:rPr>
          <w:commentReference w:id="59"/>
        </w:r>
      </w:ins>
      <w:ins w:id="101" w:author="Adame Espinosa Francisco Javier" w:date="2024-04-16T12:55:00Z">
        <w:r w:rsidR="00DB3EBA">
          <w:rPr>
            <w:lang w:val="en-US"/>
          </w:rPr>
          <w:t>:</w:t>
        </w:r>
      </w:ins>
    </w:p>
    <w:p w14:paraId="71483B37" w14:textId="37E73C60" w:rsidR="00673C9C" w:rsidDel="00DB3EBA" w:rsidRDefault="00673C9C" w:rsidP="00DB3EBA">
      <w:pPr>
        <w:pStyle w:val="Prrafodelista"/>
        <w:numPr>
          <w:ilvl w:val="0"/>
          <w:numId w:val="1"/>
        </w:numPr>
        <w:jc w:val="both"/>
        <w:rPr>
          <w:del w:id="102" w:author="Adame Espinosa Francisco Javier" w:date="2024-04-16T12:58:00Z"/>
          <w:lang w:val="en-US"/>
        </w:rPr>
      </w:pPr>
      <w:commentRangeStart w:id="103"/>
      <w:del w:id="104" w:author="Adame Espinosa Francisco Javier" w:date="2024-04-16T12:53:00Z">
        <w:r w:rsidRPr="00DB3EBA" w:rsidDel="00DB3EBA">
          <w:rPr>
            <w:lang w:val="en-US"/>
            <w:rPrChange w:id="105" w:author="Adame Espinosa Francisco Javier" w:date="2024-04-16T12:55:00Z">
              <w:rPr>
                <w:lang w:val="en-US"/>
              </w:rPr>
            </w:rPrChange>
          </w:rPr>
          <w:delText xml:space="preserve">During the internship, I plan to work on the application for Colombia. In particular, I am planning to measure the progress during the internship with two deliverables. </w:delText>
        </w:r>
      </w:del>
      <w:r w:rsidRPr="00DB3EBA">
        <w:rPr>
          <w:lang w:val="en-US"/>
          <w:rPrChange w:id="106" w:author="Adame Espinosa Francisco Javier" w:date="2024-04-16T12:55:00Z">
            <w:rPr>
              <w:lang w:val="en-US"/>
            </w:rPr>
          </w:rPrChange>
        </w:rPr>
        <w:t xml:space="preserve">The first </w:t>
      </w:r>
      <w:del w:id="107" w:author="Adame Espinosa Francisco Javier" w:date="2024-04-16T12:56:00Z">
        <w:r w:rsidRPr="00DB3EBA" w:rsidDel="00DB3EBA">
          <w:rPr>
            <w:lang w:val="en-US"/>
            <w:rPrChange w:id="108" w:author="Adame Espinosa Francisco Javier" w:date="2024-04-16T12:55:00Z">
              <w:rPr>
                <w:lang w:val="en-US"/>
              </w:rPr>
            </w:rPrChange>
          </w:rPr>
          <w:delText xml:space="preserve">deliverable </w:delText>
        </w:r>
      </w:del>
      <w:ins w:id="109" w:author="Adame Espinosa Francisco Javier" w:date="2024-04-16T12:56:00Z">
        <w:r w:rsidR="00DB3EBA">
          <w:rPr>
            <w:lang w:val="en-US"/>
          </w:rPr>
          <w:t>step</w:t>
        </w:r>
        <w:r w:rsidR="00DB3EBA" w:rsidRPr="00DB3EBA">
          <w:rPr>
            <w:lang w:val="en-US"/>
            <w:rPrChange w:id="110" w:author="Adame Espinosa Francisco Javier" w:date="2024-04-16T12:55:00Z">
              <w:rPr>
                <w:lang w:val="en-US"/>
              </w:rPr>
            </w:rPrChange>
          </w:rPr>
          <w:t xml:space="preserve"> </w:t>
        </w:r>
      </w:ins>
      <w:r w:rsidRPr="00DB3EBA">
        <w:rPr>
          <w:lang w:val="en-US"/>
          <w:rPrChange w:id="111" w:author="Adame Espinosa Francisco Javier" w:date="2024-04-16T12:55:00Z">
            <w:rPr>
              <w:lang w:val="en-US"/>
            </w:rPr>
          </w:rPrChange>
        </w:rPr>
        <w:t xml:space="preserve">consists of obtaining robust reduced-form empirical evidence </w:t>
      </w:r>
      <w:ins w:id="112" w:author="Adame Espinosa Francisco Javier" w:date="2024-04-16T13:06:00Z">
        <w:r w:rsidR="00FF12DF" w:rsidRPr="00937213">
          <w:rPr>
            <w:lang w:val="en-US"/>
          </w:rPr>
          <w:t xml:space="preserve">about cost overreporting changes due to </w:t>
        </w:r>
      </w:ins>
      <w:ins w:id="113" w:author="Adame Espinosa Francisco Javier" w:date="2024-04-16T13:10:00Z">
        <w:r w:rsidR="00FF12DF">
          <w:rPr>
            <w:lang w:val="en-US"/>
          </w:rPr>
          <w:t xml:space="preserve">a </w:t>
        </w:r>
      </w:ins>
      <w:ins w:id="114" w:author="Adame Espinosa Francisco Javier" w:date="2024-04-16T13:06:00Z">
        <w:r w:rsidR="00FF12DF" w:rsidRPr="00937213">
          <w:rPr>
            <w:lang w:val="en-US"/>
          </w:rPr>
          <w:t xml:space="preserve">policy </w:t>
        </w:r>
      </w:ins>
      <w:ins w:id="115" w:author="Adame Espinosa Francisco Javier" w:date="2024-04-16T13:10:00Z">
        <w:r w:rsidR="00FF12DF">
          <w:rPr>
            <w:lang w:val="en-US"/>
          </w:rPr>
          <w:t>reform</w:t>
        </w:r>
      </w:ins>
      <w:ins w:id="116" w:author="Adame Espinosa Francisco Javier" w:date="2024-04-16T13:06:00Z">
        <w:r w:rsidR="00FF12DF">
          <w:rPr>
            <w:lang w:val="en-US"/>
          </w:rPr>
          <w:t>.</w:t>
        </w:r>
      </w:ins>
      <w:ins w:id="117" w:author="Adame Espinosa Francisco Javier" w:date="2024-04-16T13:11:00Z">
        <w:r w:rsidR="00FF12DF" w:rsidRPr="00FF12DF">
          <w:rPr>
            <w:rFonts w:ascii="Segoe UI" w:hAnsi="Segoe UI" w:cs="Segoe UI"/>
            <w:color w:val="0D0D0D"/>
            <w:shd w:val="clear" w:color="auto" w:fill="FFFFFF"/>
            <w:lang w:val="en-US"/>
            <w:rPrChange w:id="118" w:author="Adame Espinosa Francisco Javier" w:date="2024-04-16T13:11:00Z">
              <w:rPr>
                <w:rFonts w:ascii="Segoe UI" w:hAnsi="Segoe UI" w:cs="Segoe UI"/>
                <w:color w:val="0D0D0D"/>
                <w:shd w:val="clear" w:color="auto" w:fill="FFFFFF"/>
              </w:rPr>
            </w:rPrChange>
          </w:rPr>
          <w:t xml:space="preserve"> </w:t>
        </w:r>
        <w:r w:rsidR="00FF12DF" w:rsidRPr="00FF12DF">
          <w:rPr>
            <w:lang w:val="en-US"/>
            <w:rPrChange w:id="119" w:author="Adame Espinosa Francisco Javier" w:date="2024-04-16T13:11:00Z">
              <w:rPr>
                <w:rFonts w:ascii="Segoe UI" w:hAnsi="Segoe UI" w:cs="Segoe UI"/>
                <w:color w:val="0D0D0D"/>
                <w:shd w:val="clear" w:color="auto" w:fill="FFFFFF"/>
              </w:rPr>
            </w:rPrChange>
          </w:rPr>
          <w:t>In 1986, there was a tax policy reform that increased sales taxes for certain industries in the manufacturing sector while reducing them for others.</w:t>
        </w:r>
        <w:r w:rsidR="00FF12DF" w:rsidRPr="00DB3EBA" w:rsidDel="00FF12DF">
          <w:rPr>
            <w:lang w:val="en-US"/>
            <w:rPrChange w:id="120" w:author="Adame Espinosa Francisco Javier" w:date="2024-04-16T12:55:00Z">
              <w:rPr>
                <w:lang w:val="en-US"/>
              </w:rPr>
            </w:rPrChange>
          </w:rPr>
          <w:t xml:space="preserve"> </w:t>
        </w:r>
      </w:ins>
      <w:del w:id="121" w:author="Adame Espinosa Francisco Javier" w:date="2024-04-16T13:07:00Z">
        <w:r w:rsidRPr="00DB3EBA" w:rsidDel="00FF12DF">
          <w:rPr>
            <w:lang w:val="en-US"/>
            <w:rPrChange w:id="122" w:author="Adame Espinosa Francisco Javier" w:date="2024-04-16T12:55:00Z">
              <w:rPr>
                <w:lang w:val="en-US"/>
              </w:rPr>
            </w:rPrChange>
          </w:rPr>
          <w:delText xml:space="preserve">by leveraging the </w:delText>
        </w:r>
      </w:del>
      <w:del w:id="123" w:author="Adame Espinosa Francisco Javier" w:date="2024-04-16T13:08:00Z">
        <w:r w:rsidRPr="00DB3EBA" w:rsidDel="00FF12DF">
          <w:rPr>
            <w:lang w:val="en-US"/>
            <w:rPrChange w:id="124" w:author="Adame Espinosa Francisco Javier" w:date="2024-04-16T12:55:00Z">
              <w:rPr>
                <w:lang w:val="en-US"/>
              </w:rPr>
            </w:rPrChange>
          </w:rPr>
          <w:delText xml:space="preserve">policy changes of the 1986 </w:delText>
        </w:r>
      </w:del>
      <w:del w:id="125" w:author="Adame Espinosa Francisco Javier" w:date="2024-04-16T13:11:00Z">
        <w:r w:rsidRPr="00DB3EBA" w:rsidDel="00FF12DF">
          <w:rPr>
            <w:lang w:val="en-US"/>
            <w:rPrChange w:id="126" w:author="Adame Espinosa Francisco Javier" w:date="2024-04-16T12:55:00Z">
              <w:rPr>
                <w:lang w:val="en-US"/>
              </w:rPr>
            </w:rPrChange>
          </w:rPr>
          <w:delText xml:space="preserve">reform, where the sales taxes of the manufacturing sector were increased for some industries, but reduced for others. </w:delText>
        </w:r>
      </w:del>
      <w:r w:rsidRPr="00DB3EBA">
        <w:rPr>
          <w:lang w:val="en-US"/>
          <w:rPrChange w:id="127" w:author="Adame Espinosa Francisco Javier" w:date="2024-04-16T12:55:00Z">
            <w:rPr>
              <w:lang w:val="en-US"/>
            </w:rPr>
          </w:rPrChange>
        </w:rPr>
        <w:t>Sales taxes were only targeted at the manufacturing sector and they varied</w:t>
      </w:r>
      <w:r w:rsidRPr="00DB3EBA">
        <w:rPr>
          <w:lang w:val="en-US"/>
          <w:rPrChange w:id="128" w:author="Adame Espinosa Francisco Javier" w:date="2024-04-16T12:55:00Z">
            <w:rPr>
              <w:lang w:val="en-US"/>
            </w:rPr>
          </w:rPrChange>
        </w:rPr>
        <w:t xml:space="preserve"> </w:t>
      </w:r>
      <w:r w:rsidRPr="00DB3EBA">
        <w:rPr>
          <w:lang w:val="en-US"/>
          <w:rPrChange w:id="129" w:author="Adame Espinosa Francisco Javier" w:date="2024-04-16T12:55:00Z">
            <w:rPr>
              <w:lang w:val="en-US"/>
            </w:rPr>
          </w:rPrChange>
        </w:rPr>
        <w:t>by industry. Before the reform, some industries were taxed at six percent while others were at f</w:t>
      </w:r>
      <w:del w:id="130" w:author="Adame Espinosa Francisco Javier" w:date="2024-04-16T12:56:00Z">
        <w:r w:rsidRPr="00DB3EBA" w:rsidDel="00DB3EBA">
          <w:rPr>
            <w:lang w:val="en-US"/>
            <w:rPrChange w:id="131" w:author="Adame Espinosa Francisco Javier" w:date="2024-04-16T12:55:00Z">
              <w:rPr>
                <w:lang w:val="en-US"/>
              </w:rPr>
            </w:rPrChange>
          </w:rPr>
          <w:delText xml:space="preserve"> </w:delText>
        </w:r>
      </w:del>
      <w:r w:rsidRPr="00DB3EBA">
        <w:rPr>
          <w:lang w:val="en-US"/>
          <w:rPrChange w:id="132" w:author="Adame Espinosa Francisco Javier" w:date="2024-04-16T12:55:00Z">
            <w:rPr>
              <w:lang w:val="en-US"/>
            </w:rPr>
          </w:rPrChange>
        </w:rPr>
        <w:t xml:space="preserve">ifteen percent. The 1986 reform increased those paying the preferential rate to ten percent, and those paying the high rate were reduced to ten percent. </w:t>
      </w:r>
      <w:commentRangeEnd w:id="103"/>
      <w:r w:rsidR="00FF12DF">
        <w:rPr>
          <w:rStyle w:val="Refdecomentario"/>
        </w:rPr>
        <w:commentReference w:id="103"/>
      </w:r>
    </w:p>
    <w:p w14:paraId="3CF035ED" w14:textId="77777777" w:rsidR="00DB3EBA" w:rsidRPr="00DB3EBA" w:rsidRDefault="00DB3EBA" w:rsidP="00DB3EBA">
      <w:pPr>
        <w:pStyle w:val="Prrafodelista"/>
        <w:numPr>
          <w:ilvl w:val="0"/>
          <w:numId w:val="1"/>
        </w:numPr>
        <w:jc w:val="both"/>
        <w:rPr>
          <w:ins w:id="133" w:author="Adame Espinosa Francisco Javier" w:date="2024-04-16T12:58:00Z"/>
          <w:lang w:val="en-US"/>
          <w:rPrChange w:id="134" w:author="Adame Espinosa Francisco Javier" w:date="2024-04-16T12:55:00Z">
            <w:rPr>
              <w:ins w:id="135" w:author="Adame Espinosa Francisco Javier" w:date="2024-04-16T12:58:00Z"/>
              <w:lang w:val="en-US"/>
            </w:rPr>
          </w:rPrChange>
        </w:rPr>
        <w:pPrChange w:id="136" w:author="Adame Espinosa Francisco Javier" w:date="2024-04-16T12:56:00Z">
          <w:pPr/>
        </w:pPrChange>
      </w:pPr>
    </w:p>
    <w:p w14:paraId="625340AF" w14:textId="0152AEC7" w:rsidR="00673C9C" w:rsidRPr="00DB3EBA" w:rsidDel="00DB3EBA" w:rsidRDefault="00673C9C" w:rsidP="00DB3EBA">
      <w:pPr>
        <w:pStyle w:val="Prrafodelista"/>
        <w:numPr>
          <w:ilvl w:val="0"/>
          <w:numId w:val="1"/>
        </w:numPr>
        <w:jc w:val="both"/>
        <w:rPr>
          <w:del w:id="137" w:author="Adame Espinosa Francisco Javier" w:date="2024-04-16T12:57:00Z"/>
          <w:lang w:val="en-US"/>
          <w:rPrChange w:id="138" w:author="Adame Espinosa Francisco Javier" w:date="2024-04-16T12:58:00Z">
            <w:rPr>
              <w:del w:id="139" w:author="Adame Espinosa Francisco Javier" w:date="2024-04-16T12:57:00Z"/>
              <w:lang w:val="en-US"/>
            </w:rPr>
          </w:rPrChange>
        </w:rPr>
        <w:pPrChange w:id="140" w:author="Adame Espinosa Francisco Javier" w:date="2024-04-16T12:58:00Z">
          <w:pPr>
            <w:pStyle w:val="Prrafodelista"/>
            <w:numPr>
              <w:numId w:val="1"/>
            </w:numPr>
            <w:ind w:hanging="360"/>
            <w:jc w:val="both"/>
          </w:pPr>
        </w:pPrChange>
      </w:pPr>
      <w:commentRangeStart w:id="141"/>
      <w:r w:rsidRPr="00DB3EBA">
        <w:rPr>
          <w:lang w:val="en-US"/>
          <w:rPrChange w:id="142" w:author="Adame Espinosa Francisco Javier" w:date="2024-04-16T12:58:00Z">
            <w:rPr>
              <w:lang w:val="en-US"/>
            </w:rPr>
          </w:rPrChange>
        </w:rPr>
        <w:t xml:space="preserve">The second </w:t>
      </w:r>
      <w:del w:id="143" w:author="Adame Espinosa Francisco Javier" w:date="2024-04-16T12:57:00Z">
        <w:r w:rsidRPr="00DB3EBA" w:rsidDel="00DB3EBA">
          <w:rPr>
            <w:lang w:val="en-US"/>
            <w:rPrChange w:id="144" w:author="Adame Espinosa Francisco Javier" w:date="2024-04-16T12:58:00Z">
              <w:rPr>
                <w:lang w:val="en-US"/>
              </w:rPr>
            </w:rPrChange>
          </w:rPr>
          <w:delText xml:space="preserve">deliverable </w:delText>
        </w:r>
      </w:del>
      <w:ins w:id="145" w:author="Adame Espinosa Francisco Javier" w:date="2024-04-16T12:57:00Z">
        <w:r w:rsidR="00DB3EBA" w:rsidRPr="00DB3EBA">
          <w:rPr>
            <w:lang w:val="en-US"/>
            <w:rPrChange w:id="146" w:author="Adame Espinosa Francisco Javier" w:date="2024-04-16T12:58:00Z">
              <w:rPr>
                <w:lang w:val="en-US"/>
              </w:rPr>
            </w:rPrChange>
          </w:rPr>
          <w:t>step</w:t>
        </w:r>
        <w:r w:rsidR="00DB3EBA" w:rsidRPr="00DB3EBA">
          <w:rPr>
            <w:lang w:val="en-US"/>
            <w:rPrChange w:id="147" w:author="Adame Espinosa Francisco Javier" w:date="2024-04-16T12:58:00Z">
              <w:rPr>
                <w:lang w:val="en-US"/>
              </w:rPr>
            </w:rPrChange>
          </w:rPr>
          <w:t xml:space="preserve"> </w:t>
        </w:r>
      </w:ins>
      <w:r w:rsidRPr="00DB3EBA">
        <w:rPr>
          <w:lang w:val="en-US"/>
          <w:rPrChange w:id="148" w:author="Adame Espinosa Francisco Javier" w:date="2024-04-16T12:58:00Z">
            <w:rPr>
              <w:lang w:val="en-US"/>
            </w:rPr>
          </w:rPrChange>
        </w:rPr>
        <w:t xml:space="preserve">is to obtain estimates of tax evasion and corrected estimates of the production function and productivity at the firm level. </w:t>
      </w:r>
      <w:del w:id="149" w:author="Adame Espinosa Francisco Javier" w:date="2024-04-16T13:07:00Z">
        <w:r w:rsidRPr="00DB3EBA" w:rsidDel="00FF12DF">
          <w:rPr>
            <w:lang w:val="en-US"/>
            <w:rPrChange w:id="150" w:author="Adame Espinosa Francisco Javier" w:date="2024-04-16T12:58:00Z">
              <w:rPr>
                <w:lang w:val="en-US"/>
              </w:rPr>
            </w:rPrChange>
          </w:rPr>
          <w:delText xml:space="preserve">Having established robust evidence about cost overreporting changes due to policy changes, the natural next </w:delText>
        </w:r>
      </w:del>
      <w:ins w:id="151" w:author="Adame Espinosa Francisco Javier" w:date="2024-04-16T13:07:00Z">
        <w:r w:rsidR="00FF12DF">
          <w:rPr>
            <w:lang w:val="en-US"/>
          </w:rPr>
          <w:t xml:space="preserve">In this </w:t>
        </w:r>
      </w:ins>
      <w:r w:rsidRPr="00DB3EBA">
        <w:rPr>
          <w:lang w:val="en-US"/>
          <w:rPrChange w:id="152" w:author="Adame Espinosa Francisco Javier" w:date="2024-04-16T12:58:00Z">
            <w:rPr>
              <w:lang w:val="en-US"/>
            </w:rPr>
          </w:rPrChange>
        </w:rPr>
        <w:t xml:space="preserve">step </w:t>
      </w:r>
      <w:ins w:id="153" w:author="Adame Espinosa Francisco Javier" w:date="2024-04-16T13:07:00Z">
        <w:r w:rsidR="00FF12DF">
          <w:rPr>
            <w:lang w:val="en-US"/>
          </w:rPr>
          <w:t xml:space="preserve">I plan </w:t>
        </w:r>
      </w:ins>
      <w:del w:id="154" w:author="Adame Espinosa Francisco Javier" w:date="2024-04-16T13:07:00Z">
        <w:r w:rsidRPr="00DB3EBA" w:rsidDel="00FF12DF">
          <w:rPr>
            <w:lang w:val="en-US"/>
            <w:rPrChange w:id="155" w:author="Adame Espinosa Francisco Javier" w:date="2024-04-16T12:58:00Z">
              <w:rPr>
                <w:lang w:val="en-US"/>
              </w:rPr>
            </w:rPrChange>
          </w:rPr>
          <w:delText xml:space="preserve">would be </w:delText>
        </w:r>
      </w:del>
      <w:r w:rsidRPr="00DB3EBA">
        <w:rPr>
          <w:lang w:val="en-US"/>
          <w:rPrChange w:id="156" w:author="Adame Espinosa Francisco Javier" w:date="2024-04-16T12:58:00Z">
            <w:rPr>
              <w:lang w:val="en-US"/>
            </w:rPr>
          </w:rPrChange>
        </w:rPr>
        <w:t xml:space="preserve">to obtain the estimates at the firm level. With the results at hand, I would be able to compare with previous results. This is relevant because it will help us understand better how cost-overreporting affects our measures of productivity at the firm level but also at the aggregate level. It is also relevant from a resource misallocation </w:t>
      </w:r>
      <w:del w:id="157" w:author="Adame Espinosa Francisco Javier" w:date="2024-04-16T13:13:00Z">
        <w:r w:rsidRPr="00DB3EBA" w:rsidDel="00776603">
          <w:rPr>
            <w:lang w:val="en-US"/>
            <w:rPrChange w:id="158" w:author="Adame Espinosa Francisco Javier" w:date="2024-04-16T12:58:00Z">
              <w:rPr>
                <w:lang w:val="en-US"/>
              </w:rPr>
            </w:rPrChange>
          </w:rPr>
          <w:delText>perspective,</w:delText>
        </w:r>
      </w:del>
      <w:ins w:id="159" w:author="Adame Espinosa Francisco Javier" w:date="2024-04-16T13:13:00Z">
        <w:r w:rsidR="00776603" w:rsidRPr="00DB3EBA">
          <w:rPr>
            <w:lang w:val="en-US"/>
            <w:rPrChange w:id="160" w:author="Adame Espinosa Francisco Javier" w:date="2024-04-16T12:58:00Z">
              <w:rPr>
                <w:lang w:val="en-US"/>
              </w:rPr>
            </w:rPrChange>
          </w:rPr>
          <w:t>perspective;</w:t>
        </w:r>
      </w:ins>
      <w:r w:rsidRPr="00DB3EBA">
        <w:rPr>
          <w:lang w:val="en-US"/>
          <w:rPrChange w:id="161" w:author="Adame Espinosa Francisco Javier" w:date="2024-04-16T12:58:00Z">
            <w:rPr>
              <w:lang w:val="en-US"/>
            </w:rPr>
          </w:rPrChange>
        </w:rPr>
        <w:t xml:space="preserve"> </w:t>
      </w:r>
      <w:ins w:id="162" w:author="Adame Espinosa Francisco Javier" w:date="2024-04-16T13:13:00Z">
        <w:r w:rsidR="00776603">
          <w:rPr>
            <w:lang w:val="en-US"/>
          </w:rPr>
          <w:t xml:space="preserve">this strategy will allow me to calculate </w:t>
        </w:r>
      </w:ins>
      <w:del w:id="163" w:author="Adame Espinosa Francisco Javier" w:date="2024-04-16T13:13:00Z">
        <w:r w:rsidRPr="00DB3EBA" w:rsidDel="00776603">
          <w:rPr>
            <w:lang w:val="en-US"/>
            <w:rPrChange w:id="164" w:author="Adame Espinosa Francisco Javier" w:date="2024-04-16T12:58:00Z">
              <w:rPr>
                <w:lang w:val="en-US"/>
              </w:rPr>
            </w:rPrChange>
          </w:rPr>
          <w:delText xml:space="preserve">what </w:delText>
        </w:r>
      </w:del>
      <w:ins w:id="165" w:author="Adame Espinosa Francisco Javier" w:date="2024-04-16T13:13:00Z">
        <w:r w:rsidR="00776603">
          <w:rPr>
            <w:lang w:val="en-US"/>
          </w:rPr>
          <w:t xml:space="preserve">the </w:t>
        </w:r>
      </w:ins>
      <w:r w:rsidRPr="00DB3EBA">
        <w:rPr>
          <w:lang w:val="en-US"/>
          <w:rPrChange w:id="166" w:author="Adame Espinosa Francisco Javier" w:date="2024-04-16T12:58:00Z">
            <w:rPr>
              <w:lang w:val="en-US"/>
            </w:rPr>
          </w:rPrChange>
        </w:rPr>
        <w:t xml:space="preserve">portion of the spread of the productivity distribution </w:t>
      </w:r>
      <w:ins w:id="167" w:author="Adame Espinosa Francisco Javier" w:date="2024-04-16T13:13:00Z">
        <w:r w:rsidR="00776603">
          <w:rPr>
            <w:lang w:val="en-US"/>
          </w:rPr>
          <w:t xml:space="preserve">that </w:t>
        </w:r>
      </w:ins>
      <w:r w:rsidRPr="00DB3EBA">
        <w:rPr>
          <w:lang w:val="en-US"/>
          <w:rPrChange w:id="168" w:author="Adame Espinosa Francisco Javier" w:date="2024-04-16T12:58:00Z">
            <w:rPr>
              <w:lang w:val="en-US"/>
            </w:rPr>
          </w:rPrChange>
        </w:rPr>
        <w:t>can be explained by mismeasurement</w:t>
      </w:r>
      <w:ins w:id="169" w:author="Adame Espinosa Francisco Javier" w:date="2024-04-16T13:13:00Z">
        <w:r w:rsidR="00776603">
          <w:rPr>
            <w:lang w:val="en-US"/>
          </w:rPr>
          <w:t>.</w:t>
        </w:r>
      </w:ins>
      <w:del w:id="170" w:author="Adame Espinosa Francisco Javier" w:date="2024-04-16T13:13:00Z">
        <w:r w:rsidRPr="00DB3EBA" w:rsidDel="00776603">
          <w:rPr>
            <w:lang w:val="en-US"/>
            <w:rPrChange w:id="171" w:author="Adame Espinosa Francisco Javier" w:date="2024-04-16T12:58:00Z">
              <w:rPr>
                <w:lang w:val="en-US"/>
              </w:rPr>
            </w:rPrChange>
          </w:rPr>
          <w:delText xml:space="preserve">? </w:delText>
        </w:r>
      </w:del>
      <w:commentRangeEnd w:id="141"/>
      <w:r w:rsidR="00776603">
        <w:rPr>
          <w:rStyle w:val="Refdecomentario"/>
        </w:rPr>
        <w:commentReference w:id="141"/>
      </w:r>
    </w:p>
    <w:p w14:paraId="160E96FD" w14:textId="37CE4E69" w:rsidR="00DB3EBA" w:rsidRDefault="00DB3EBA" w:rsidP="00DB3EBA">
      <w:pPr>
        <w:pStyle w:val="Prrafodelista"/>
        <w:numPr>
          <w:ilvl w:val="0"/>
          <w:numId w:val="1"/>
        </w:numPr>
        <w:jc w:val="both"/>
        <w:rPr>
          <w:ins w:id="172" w:author="Adame Espinosa Francisco Javier" w:date="2024-04-16T12:58:00Z"/>
          <w:lang w:val="en-US"/>
        </w:rPr>
        <w:pPrChange w:id="173" w:author="Adame Espinosa Francisco Javier" w:date="2024-04-16T12:58:00Z">
          <w:pPr>
            <w:jc w:val="both"/>
          </w:pPr>
        </w:pPrChange>
      </w:pPr>
    </w:p>
    <w:p w14:paraId="1E3894B1" w14:textId="418EECEB" w:rsidR="00E64DBD" w:rsidRPr="00DB3EBA" w:rsidRDefault="00DB3EBA" w:rsidP="00DB3EBA">
      <w:pPr>
        <w:jc w:val="both"/>
        <w:rPr>
          <w:lang w:val="en-US"/>
          <w:rPrChange w:id="174" w:author="Adame Espinosa Francisco Javier" w:date="2024-04-16T12:58:00Z">
            <w:rPr>
              <w:lang w:val="en-US"/>
            </w:rPr>
          </w:rPrChange>
        </w:rPr>
        <w:pPrChange w:id="175" w:author="Adame Espinosa Francisco Javier" w:date="2024-04-16T12:58:00Z">
          <w:pPr/>
        </w:pPrChange>
      </w:pPr>
      <w:ins w:id="176" w:author="Adame Espinosa Francisco Javier" w:date="2024-04-16T12:58:00Z">
        <w:r w:rsidRPr="00DB3EBA">
          <w:rPr>
            <w:lang w:val="en-US"/>
          </w:rPr>
          <w:lastRenderedPageBreak/>
          <w:t>I look forward to an in-person internship to have the opportunity to interact with the researchers at the DGIE. For additional information on my application or my work, please feel free to contact me or my main advisor, Professor Salvador Navarro snavarr@uwo.ca.</w:t>
        </w:r>
      </w:ins>
      <w:commentRangeStart w:id="177"/>
      <w:del w:id="178" w:author="Adame Espinosa Francisco Javier" w:date="2024-04-16T12:57:00Z">
        <w:r w:rsidR="00673C9C" w:rsidRPr="00DB3EBA" w:rsidDel="00DB3EBA">
          <w:rPr>
            <w:lang w:val="en-US"/>
            <w:rPrChange w:id="179" w:author="Adame Espinosa Francisco Javier" w:date="2024-04-16T12:58:00Z">
              <w:rPr>
                <w:lang w:val="en-US"/>
              </w:rPr>
            </w:rPrChange>
          </w:rPr>
          <w:delText>Additionally, the plan is to also have estimates for Mexico</w:delText>
        </w:r>
      </w:del>
      <w:del w:id="180" w:author="Adame Espinosa Francisco Javier" w:date="2024-04-16T12:48:00Z">
        <w:r w:rsidR="00673C9C" w:rsidRPr="00DB3EBA" w:rsidDel="003540CD">
          <w:rPr>
            <w:lang w:val="en-US"/>
            <w:rPrChange w:id="181" w:author="Adame Espinosa Francisco Javier" w:date="2024-04-16T12:58:00Z">
              <w:rPr>
                <w:lang w:val="en-US"/>
              </w:rPr>
            </w:rPrChange>
          </w:rPr>
          <w:delText xml:space="preserve"> and Ecuador</w:delText>
        </w:r>
      </w:del>
      <w:del w:id="182" w:author="Adame Espinosa Francisco Javier" w:date="2024-04-16T12:57:00Z">
        <w:r w:rsidR="00673C9C" w:rsidRPr="00DB3EBA" w:rsidDel="00DB3EBA">
          <w:rPr>
            <w:lang w:val="en-US"/>
            <w:rPrChange w:id="183" w:author="Adame Espinosa Francisco Javier" w:date="2024-04-16T12:58:00Z">
              <w:rPr>
                <w:lang w:val="en-US"/>
              </w:rPr>
            </w:rPrChange>
          </w:rPr>
          <w:delText>. Why? Because both of these countries have administrative data which I plan to use to validate the method’s effectiveness. In particular for Mexico, one interesting application would be to evaluate the effect of the electronic invoice on cost overreporting in the manufacturing sector. The survey Encuesta Anual de la Manufactura (EAM) provides information that I will use for this purpose. I am currently in the process of requesting access to the microdata at the INEGI center in Mexico City.</w:delText>
        </w:r>
        <w:commentRangeEnd w:id="177"/>
        <w:r w:rsidDel="00DB3EBA">
          <w:rPr>
            <w:rStyle w:val="Refdecomentario"/>
          </w:rPr>
          <w:commentReference w:id="177"/>
        </w:r>
      </w:del>
    </w:p>
    <w:sectPr w:rsidR="00E64DBD" w:rsidRPr="00DB3EB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Adame Espinosa Francisco Javier" w:date="2024-04-16T11:57:00Z" w:initials="AEFJ">
    <w:p w14:paraId="5F4457EE" w14:textId="1784B7FF" w:rsidR="00DB3EBA" w:rsidRDefault="00680BAC" w:rsidP="00DB3EBA">
      <w:pPr>
        <w:pStyle w:val="Textocomentario"/>
      </w:pPr>
      <w:r>
        <w:rPr>
          <w:rStyle w:val="Refdecomentario"/>
        </w:rPr>
        <w:annotationRef/>
      </w:r>
      <w:r w:rsidR="00DB3EBA">
        <w:t>¿</w:t>
      </w:r>
      <w:proofErr w:type="spellStart"/>
      <w:r w:rsidR="00DB3EBA">
        <w:t>Cual</w:t>
      </w:r>
      <w:proofErr w:type="spellEnd"/>
      <w:r w:rsidR="00DB3EBA">
        <w:t xml:space="preserve"> es tu pregunta de investigación, que quieres cuantificar?</w:t>
      </w:r>
    </w:p>
    <w:p w14:paraId="05D213B6" w14:textId="54924501" w:rsidR="00680BAC" w:rsidRDefault="00DB3EBA">
      <w:pPr>
        <w:pStyle w:val="Textocomentario"/>
      </w:pPr>
      <w:r>
        <w:t xml:space="preserve">Honestamente para alguien que no sepa que es </w:t>
      </w:r>
      <w:proofErr w:type="spellStart"/>
      <w:r>
        <w:t>cost</w:t>
      </w:r>
      <w:proofErr w:type="spellEnd"/>
      <w:r>
        <w:t xml:space="preserve"> </w:t>
      </w:r>
      <w:proofErr w:type="spellStart"/>
      <w:r>
        <w:t>overreporting</w:t>
      </w:r>
      <w:proofErr w:type="spellEnd"/>
      <w:r>
        <w:t xml:space="preserve"> </w:t>
      </w:r>
      <w:proofErr w:type="spellStart"/>
      <w:r>
        <w:t>parace</w:t>
      </w:r>
      <w:proofErr w:type="spellEnd"/>
      <w:r>
        <w:t xml:space="preserve"> un concepto vago. Tienes que explicar que quieres medir: “el porcentaje de impuestos que una empresa </w:t>
      </w:r>
      <w:proofErr w:type="spellStart"/>
      <w:r>
        <w:t>esta</w:t>
      </w:r>
      <w:proofErr w:type="spellEnd"/>
      <w:r>
        <w:t xml:space="preserve"> pagando por debajo de lo que debería?” “es una medida monetaria” “es una medida agregada o por empresa?”</w:t>
      </w:r>
    </w:p>
  </w:comment>
  <w:comment w:id="40" w:author="Adame Espinosa Francisco Javier" w:date="2024-04-16T12:41:00Z" w:initials="AEFJ">
    <w:p w14:paraId="4C0907D4" w14:textId="60A90032" w:rsidR="003540CD" w:rsidRDefault="003540CD">
      <w:pPr>
        <w:pStyle w:val="Textocomentario"/>
      </w:pPr>
      <w:r>
        <w:rPr>
          <w:rStyle w:val="Refdecomentario"/>
        </w:rPr>
        <w:annotationRef/>
      </w:r>
      <w:r>
        <w:t xml:space="preserve">En una línea explica </w:t>
      </w:r>
      <w:r w:rsidR="00DB3EBA">
        <w:t>cuál</w:t>
      </w:r>
      <w:r>
        <w:t xml:space="preserve"> es la </w:t>
      </w:r>
      <w:r w:rsidR="00DB3EBA">
        <w:t xml:space="preserve">estrategia. Hablas de tu </w:t>
      </w:r>
      <w:proofErr w:type="gramStart"/>
      <w:r w:rsidR="00DB3EBA">
        <w:t>estrategia</w:t>
      </w:r>
      <w:proofErr w:type="gramEnd"/>
      <w:r w:rsidR="00DB3EBA">
        <w:t xml:space="preserve"> pero no dices que </w:t>
      </w:r>
      <w:r w:rsidR="00FF12DF">
        <w:t xml:space="preserve">haces: una estimación reducida, una estimación estructural, u otro. Honestamente </w:t>
      </w:r>
      <w:proofErr w:type="spellStart"/>
      <w:r w:rsidR="00FF12DF">
        <w:t>esta</w:t>
      </w:r>
      <w:proofErr w:type="spellEnd"/>
      <w:r w:rsidR="00FF12DF">
        <w:t xml:space="preserve"> muy vago. </w:t>
      </w:r>
    </w:p>
  </w:comment>
  <w:comment w:id="92" w:author="Adame Espinosa Francisco Javier" w:date="2024-04-16T12:50:00Z" w:initials="AEFJ">
    <w:p w14:paraId="5AA1DAC1" w14:textId="1CB1A0BF" w:rsidR="003540CD" w:rsidRDefault="003540CD">
      <w:pPr>
        <w:pStyle w:val="Textocomentario"/>
      </w:pPr>
      <w:r>
        <w:rPr>
          <w:rStyle w:val="Refdecomentario"/>
        </w:rPr>
        <w:annotationRef/>
      </w:r>
      <w:r>
        <w:t xml:space="preserve">No se entiende. </w:t>
      </w:r>
    </w:p>
  </w:comment>
  <w:comment w:id="59" w:author="Adame Espinosa Francisco Javier" w:date="2024-04-16T13:02:00Z" w:initials="AEFJ">
    <w:p w14:paraId="4E7969C3" w14:textId="5DA26475" w:rsidR="00FF12DF" w:rsidRDefault="00FF12DF">
      <w:pPr>
        <w:pStyle w:val="Textocomentario"/>
      </w:pPr>
      <w:r>
        <w:rPr>
          <w:rStyle w:val="Refdecomentario"/>
        </w:rPr>
        <w:annotationRef/>
      </w:r>
      <w:r>
        <w:t xml:space="preserve">Si solo lo vas a hacer para Colombia concéntrate en Colombia. Ten en cuenta que solo tienes dos meses y que hay un seminario fuerte que tienes que preparar 15 </w:t>
      </w:r>
      <w:proofErr w:type="spellStart"/>
      <w:r>
        <w:t>dias</w:t>
      </w:r>
      <w:proofErr w:type="spellEnd"/>
      <w:r>
        <w:t xml:space="preserve"> antes de la entrega. Son seminarios muy duros si no te preparas.</w:t>
      </w:r>
    </w:p>
  </w:comment>
  <w:comment w:id="103" w:author="Adame Espinosa Francisco Javier" w:date="2024-04-16T13:03:00Z" w:initials="AEFJ">
    <w:p w14:paraId="58B05C2A" w14:textId="77777777" w:rsidR="00FF12DF" w:rsidRDefault="00FF12DF">
      <w:pPr>
        <w:pStyle w:val="Textocomentario"/>
      </w:pPr>
      <w:r>
        <w:rPr>
          <w:rStyle w:val="Refdecomentario"/>
        </w:rPr>
        <w:annotationRef/>
      </w:r>
      <w:r>
        <w:t xml:space="preserve">No se entiende esto a que te ayudaría en el proyecto. Cual es el fin ultimo de documentar esto. </w:t>
      </w:r>
      <w:proofErr w:type="spellStart"/>
      <w:r>
        <w:t>Asi</w:t>
      </w:r>
      <w:proofErr w:type="spellEnd"/>
      <w:r>
        <w:t xml:space="preserve"> como esta escrito parece un ejercicio </w:t>
      </w:r>
      <w:proofErr w:type="spellStart"/>
      <w:r>
        <w:t>empirico</w:t>
      </w:r>
      <w:proofErr w:type="spellEnd"/>
      <w:r>
        <w:t xml:space="preserve"> sin un objetivo particular asociado con </w:t>
      </w:r>
      <w:proofErr w:type="spellStart"/>
      <w:r>
        <w:t>overreporting</w:t>
      </w:r>
      <w:proofErr w:type="spellEnd"/>
      <w:r>
        <w:t xml:space="preserve">. </w:t>
      </w:r>
    </w:p>
    <w:p w14:paraId="450C450D" w14:textId="77777777" w:rsidR="00776603" w:rsidRDefault="00776603">
      <w:pPr>
        <w:pStyle w:val="Textocomentario"/>
      </w:pPr>
    </w:p>
    <w:p w14:paraId="39F4B632" w14:textId="206727A1" w:rsidR="00776603" w:rsidRDefault="00776603">
      <w:pPr>
        <w:pStyle w:val="Textocomentario"/>
      </w:pPr>
      <w:r>
        <w:t xml:space="preserve">Entiendo que ahora hay incentivos para no declarar los impuestos. </w:t>
      </w:r>
      <w:proofErr w:type="gramStart"/>
      <w:r>
        <w:t>Pero que piensas medir en las regresiones?</w:t>
      </w:r>
      <w:proofErr w:type="gramEnd"/>
    </w:p>
  </w:comment>
  <w:comment w:id="141" w:author="Adame Espinosa Francisco Javier" w:date="2024-04-16T13:14:00Z" w:initials="AEFJ">
    <w:p w14:paraId="5C07B6F9" w14:textId="4A0C007B" w:rsidR="00776603" w:rsidRDefault="00776603">
      <w:pPr>
        <w:pStyle w:val="Textocomentario"/>
      </w:pPr>
      <w:r>
        <w:rPr>
          <w:rStyle w:val="Refdecomentario"/>
        </w:rPr>
        <w:annotationRef/>
      </w:r>
      <w:r>
        <w:t>Esto esta bien, pero intenta organizar las ideas. Ten en cuenta que la persona que lo lee no es un experto en el tema.</w:t>
      </w:r>
    </w:p>
  </w:comment>
  <w:comment w:id="177" w:author="Adame Espinosa Francisco Javier" w:date="2024-04-16T12:54:00Z" w:initials="AEFJ">
    <w:p w14:paraId="6C440DF6" w14:textId="54B2AFAC" w:rsidR="00DB3EBA" w:rsidRDefault="00DB3EBA">
      <w:pPr>
        <w:pStyle w:val="Textocomentario"/>
      </w:pPr>
      <w:r>
        <w:t xml:space="preserve">Si esto no lo vas a hacer, no lo menciones. </w:t>
      </w:r>
      <w:r>
        <w:rPr>
          <w:rStyle w:val="Refdecomentario"/>
        </w:rPr>
        <w:annotationRef/>
      </w:r>
      <w:r>
        <w:t>Se nota muy vago o solo como relleno.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213B6" w15:done="0"/>
  <w15:commentEx w15:paraId="4C0907D4" w15:done="0"/>
  <w15:commentEx w15:paraId="5AA1DAC1" w15:done="0"/>
  <w15:commentEx w15:paraId="4E7969C3" w15:done="0"/>
  <w15:commentEx w15:paraId="39F4B632" w15:done="0"/>
  <w15:commentEx w15:paraId="5C07B6F9" w15:done="0"/>
  <w15:commentEx w15:paraId="6C440D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8E63C" w16cex:dateUtc="2024-04-16T17:57:00Z"/>
  <w16cex:commentExtensible w16cex:durableId="29C8F08E" w16cex:dateUtc="2024-04-16T18:41:00Z"/>
  <w16cex:commentExtensible w16cex:durableId="29C8F2A3" w16cex:dateUtc="2024-04-16T18:50:00Z"/>
  <w16cex:commentExtensible w16cex:durableId="29C8F556" w16cex:dateUtc="2024-04-16T19:02:00Z"/>
  <w16cex:commentExtensible w16cex:durableId="29C8F5A3" w16cex:dateUtc="2024-04-16T19:03:00Z"/>
  <w16cex:commentExtensible w16cex:durableId="29C8F820" w16cex:dateUtc="2024-04-16T19:14:00Z"/>
  <w16cex:commentExtensible w16cex:durableId="29C8F387" w16cex:dateUtc="2024-04-16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213B6" w16cid:durableId="29C8E63C"/>
  <w16cid:commentId w16cid:paraId="4C0907D4" w16cid:durableId="29C8F08E"/>
  <w16cid:commentId w16cid:paraId="5AA1DAC1" w16cid:durableId="29C8F2A3"/>
  <w16cid:commentId w16cid:paraId="4E7969C3" w16cid:durableId="29C8F556"/>
  <w16cid:commentId w16cid:paraId="39F4B632" w16cid:durableId="29C8F5A3"/>
  <w16cid:commentId w16cid:paraId="5C07B6F9" w16cid:durableId="29C8F820"/>
  <w16cid:commentId w16cid:paraId="6C440DF6" w16cid:durableId="29C8F3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03D7F"/>
    <w:multiLevelType w:val="hybridMultilevel"/>
    <w:tmpl w:val="0722DC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e Espinosa Francisco Javier">
    <w15:presenceInfo w15:providerId="AD" w15:userId="S::B11505@banxico.org.mx::d7d0209e-76e5-4011-816b-e831316d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9C"/>
    <w:rsid w:val="000E6BFF"/>
    <w:rsid w:val="001A0609"/>
    <w:rsid w:val="001D30A4"/>
    <w:rsid w:val="003540CD"/>
    <w:rsid w:val="0065401F"/>
    <w:rsid w:val="00673C9C"/>
    <w:rsid w:val="00680BAC"/>
    <w:rsid w:val="00776603"/>
    <w:rsid w:val="00A27A57"/>
    <w:rsid w:val="00CC1D28"/>
    <w:rsid w:val="00DB3EBA"/>
    <w:rsid w:val="00E64DBD"/>
    <w:rsid w:val="00ED56E0"/>
    <w:rsid w:val="00FF12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3F50"/>
  <w15:chartTrackingRefBased/>
  <w15:docId w15:val="{487164AE-CA6A-4190-B2BF-1BA00BAE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80BAC"/>
    <w:rPr>
      <w:sz w:val="16"/>
      <w:szCs w:val="16"/>
    </w:rPr>
  </w:style>
  <w:style w:type="paragraph" w:styleId="Textocomentario">
    <w:name w:val="annotation text"/>
    <w:basedOn w:val="Normal"/>
    <w:link w:val="TextocomentarioCar"/>
    <w:uiPriority w:val="99"/>
    <w:unhideWhenUsed/>
    <w:rsid w:val="00680BAC"/>
    <w:pPr>
      <w:spacing w:line="240" w:lineRule="auto"/>
    </w:pPr>
    <w:rPr>
      <w:sz w:val="20"/>
      <w:szCs w:val="20"/>
    </w:rPr>
  </w:style>
  <w:style w:type="character" w:customStyle="1" w:styleId="TextocomentarioCar">
    <w:name w:val="Texto comentario Car"/>
    <w:basedOn w:val="Fuentedeprrafopredeter"/>
    <w:link w:val="Textocomentario"/>
    <w:uiPriority w:val="99"/>
    <w:rsid w:val="00680BAC"/>
    <w:rPr>
      <w:sz w:val="20"/>
      <w:szCs w:val="20"/>
    </w:rPr>
  </w:style>
  <w:style w:type="paragraph" w:styleId="Asuntodelcomentario">
    <w:name w:val="annotation subject"/>
    <w:basedOn w:val="Textocomentario"/>
    <w:next w:val="Textocomentario"/>
    <w:link w:val="AsuntodelcomentarioCar"/>
    <w:uiPriority w:val="99"/>
    <w:semiHidden/>
    <w:unhideWhenUsed/>
    <w:rsid w:val="00680BAC"/>
    <w:rPr>
      <w:b/>
      <w:bCs/>
    </w:rPr>
  </w:style>
  <w:style w:type="character" w:customStyle="1" w:styleId="AsuntodelcomentarioCar">
    <w:name w:val="Asunto del comentario Car"/>
    <w:basedOn w:val="TextocomentarioCar"/>
    <w:link w:val="Asuntodelcomentario"/>
    <w:uiPriority w:val="99"/>
    <w:semiHidden/>
    <w:rsid w:val="00680BAC"/>
    <w:rPr>
      <w:b/>
      <w:bCs/>
      <w:sz w:val="20"/>
      <w:szCs w:val="20"/>
    </w:rPr>
  </w:style>
  <w:style w:type="paragraph" w:styleId="Prrafodelista">
    <w:name w:val="List Paragraph"/>
    <w:basedOn w:val="Normal"/>
    <w:uiPriority w:val="34"/>
    <w:qFormat/>
    <w:rsid w:val="00DB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39E11-A780-443F-B1FE-F52D57D6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Banco de México</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Adame Espinosa Francisco Javier</dc:creator>
  <cp:keywords/>
  <dc:description/>
  <cp:lastModifiedBy>Adame Espinosa Francisco Javier</cp:lastModifiedBy>
  <cp:revision>4</cp:revision>
  <dcterms:created xsi:type="dcterms:W3CDTF">2024-04-16T17:39:00Z</dcterms:created>
  <dcterms:modified xsi:type="dcterms:W3CDTF">2024-04-16T19:14:00Z</dcterms:modified>
</cp:coreProperties>
</file>